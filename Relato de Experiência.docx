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CF3" w:rsidRDefault="007A6CF3" w:rsidP="007A6CF3">
      <w:pPr>
        <w:pStyle w:val="Textodecomentrio"/>
        <w:spacing w:after="1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46438721" wp14:editId="27A3E7EA">
            <wp:extent cx="5781675" cy="800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Disciplina: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Tópicos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Especiais em Administração e Sociedade</w:t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D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Professor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es</w:t>
      </w:r>
      <w:r w:rsidRPr="00EB6DC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Anielson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Ricardo</w:t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Alunos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Ana Carolina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Kruta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Araújo Bispo</w:t>
      </w:r>
    </w:p>
    <w:p w:rsidR="007A6CF3" w:rsidRDefault="007A6CF3" w:rsidP="007A6CF3">
      <w:pPr>
        <w:pStyle w:val="Textodecomentrio"/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José Jorge Lima Dias Júnior</w:t>
      </w:r>
    </w:p>
    <w:p w:rsidR="007A6CF3" w:rsidRDefault="007A6CF3" w:rsidP="007A6CF3">
      <w:pPr>
        <w:pStyle w:val="Textodecomentrio"/>
        <w:spacing w:after="0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Nívea Marcela M. Nascimento Macêdo</w:t>
      </w:r>
    </w:p>
    <w:p w:rsidR="007A6CF3" w:rsidRDefault="007A6CF3" w:rsidP="007A6CF3">
      <w:pPr>
        <w:pStyle w:val="Textodecomentrio"/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A6CF3" w:rsidRPr="007A6CF3" w:rsidRDefault="007A6CF3" w:rsidP="007A6CF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A6CF3">
        <w:rPr>
          <w:rFonts w:ascii="Times New Roman" w:hAnsi="Times New Roman" w:cs="Times New Roman"/>
          <w:b/>
          <w:sz w:val="24"/>
          <w:szCs w:val="24"/>
          <w:u w:val="single"/>
        </w:rPr>
        <w:t xml:space="preserve">Relato de Experiência da Utilização do Software </w:t>
      </w:r>
      <w:proofErr w:type="spellStart"/>
      <w:r w:rsidRPr="007A6CF3">
        <w:rPr>
          <w:rFonts w:ascii="Times New Roman" w:hAnsi="Times New Roman" w:cs="Times New Roman"/>
          <w:b/>
          <w:sz w:val="24"/>
          <w:szCs w:val="24"/>
          <w:u w:val="single"/>
        </w:rPr>
        <w:t>NVivo</w:t>
      </w:r>
      <w:proofErr w:type="spellEnd"/>
    </w:p>
    <w:p w:rsidR="007A6CF3" w:rsidRDefault="007A6CF3" w:rsidP="007A6C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6CF3" w:rsidRDefault="0054651D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Após a</w:t>
      </w:r>
      <w:r w:rsidR="007A6CF3">
        <w:rPr>
          <w:rFonts w:ascii="Times New Roman" w:hAnsi="Times New Roman" w:cs="Times New Roman"/>
          <w:sz w:val="24"/>
          <w:szCs w:val="24"/>
        </w:rPr>
        <w:t xml:space="preserve"> aula do dia 08 de julho, em que passamos o dia conhecendo o software em questão, </w:t>
      </w:r>
      <w:r w:rsidR="00A70455">
        <w:rPr>
          <w:rFonts w:ascii="Times New Roman" w:hAnsi="Times New Roman" w:cs="Times New Roman"/>
          <w:sz w:val="24"/>
          <w:szCs w:val="24"/>
        </w:rPr>
        <w:t>houve nossa primeira reunião em grupo</w:t>
      </w:r>
      <w:r w:rsidR="007A6CF3" w:rsidRPr="007A6CF3">
        <w:rPr>
          <w:rFonts w:ascii="Times New Roman" w:hAnsi="Times New Roman" w:cs="Times New Roman"/>
          <w:sz w:val="24"/>
          <w:szCs w:val="24"/>
        </w:rPr>
        <w:t xml:space="preserve"> </w:t>
      </w:r>
      <w:r w:rsidR="00A70455">
        <w:rPr>
          <w:rFonts w:ascii="Times New Roman" w:hAnsi="Times New Roman" w:cs="Times New Roman"/>
          <w:sz w:val="24"/>
          <w:szCs w:val="24"/>
        </w:rPr>
        <w:t xml:space="preserve">para definirmos qual o material que utilizaríamos </w:t>
      </w:r>
      <w:r w:rsidR="0022349E">
        <w:rPr>
          <w:rFonts w:ascii="Times New Roman" w:hAnsi="Times New Roman" w:cs="Times New Roman"/>
          <w:sz w:val="24"/>
          <w:szCs w:val="24"/>
        </w:rPr>
        <w:t>para a construção do projeto – que no nosso caso foi uma entrevista. Essa entrevista foi realizada na disciplina de Metodologia da Pesquisa Qualitativa em Administração, e teve como tema central Aprendizagem Experiencial</w:t>
      </w:r>
      <w:r w:rsidR="00363BBD">
        <w:rPr>
          <w:rFonts w:ascii="Times New Roman" w:hAnsi="Times New Roman" w:cs="Times New Roman"/>
          <w:sz w:val="24"/>
          <w:szCs w:val="24"/>
        </w:rPr>
        <w:t xml:space="preserve">. O objetivo da pesquisa foi </w:t>
      </w:r>
      <w:r w:rsidR="00B85564">
        <w:rPr>
          <w:rFonts w:ascii="Times New Roman" w:hAnsi="Times New Roman" w:cs="Times New Roman"/>
          <w:sz w:val="24"/>
          <w:szCs w:val="24"/>
        </w:rPr>
        <w:t xml:space="preserve">compreender a linguagem individual a partir das experiências de engenheiros de software na movimentação desse em diferentes projetos. </w:t>
      </w:r>
    </w:p>
    <w:p w:rsidR="00232979" w:rsidRDefault="00B85564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Nessa</w:t>
      </w:r>
      <w:r w:rsidR="0054651D">
        <w:rPr>
          <w:rFonts w:ascii="Times New Roman" w:hAnsi="Times New Roman" w:cs="Times New Roman"/>
          <w:sz w:val="24"/>
          <w:szCs w:val="24"/>
        </w:rPr>
        <w:t xml:space="preserve"> nossa</w:t>
      </w:r>
      <w:r>
        <w:rPr>
          <w:rFonts w:ascii="Times New Roman" w:hAnsi="Times New Roman" w:cs="Times New Roman"/>
          <w:sz w:val="24"/>
          <w:szCs w:val="24"/>
        </w:rPr>
        <w:t xml:space="preserve"> primeira reunião, </w:t>
      </w:r>
      <w:r w:rsidR="0054651D">
        <w:rPr>
          <w:rFonts w:ascii="Times New Roman" w:hAnsi="Times New Roman" w:cs="Times New Roman"/>
          <w:sz w:val="24"/>
          <w:szCs w:val="24"/>
        </w:rPr>
        <w:t xml:space="preserve">no dia 13 de julho, </w:t>
      </w:r>
      <w:r w:rsidR="00232979">
        <w:rPr>
          <w:rFonts w:ascii="Times New Roman" w:hAnsi="Times New Roman" w:cs="Times New Roman"/>
          <w:sz w:val="24"/>
          <w:szCs w:val="24"/>
        </w:rPr>
        <w:t>nós discutimos sobre como iríamos trabalhar em grupo de modo a manter o histórico de revisões/versões do projeto.</w:t>
      </w:r>
      <w:r w:rsidR="00106FF0">
        <w:rPr>
          <w:rFonts w:ascii="Times New Roman" w:hAnsi="Times New Roman" w:cs="Times New Roman"/>
          <w:sz w:val="24"/>
          <w:szCs w:val="24"/>
        </w:rPr>
        <w:t xml:space="preserve"> A proposta veio de um membro do grupo que é formado em</w:t>
      </w:r>
      <w:r w:rsidR="00232979">
        <w:rPr>
          <w:rFonts w:ascii="Times New Roman" w:hAnsi="Times New Roman" w:cs="Times New Roman"/>
          <w:sz w:val="24"/>
          <w:szCs w:val="24"/>
        </w:rPr>
        <w:t xml:space="preserve"> </w:t>
      </w:r>
      <w:r w:rsidR="00106FF0">
        <w:rPr>
          <w:rFonts w:ascii="Times New Roman" w:hAnsi="Times New Roman" w:cs="Times New Roman"/>
          <w:sz w:val="24"/>
          <w:szCs w:val="24"/>
        </w:rPr>
        <w:t>Ciência da Computação: a</w:t>
      </w:r>
      <w:r w:rsidR="00232979">
        <w:rPr>
          <w:rFonts w:ascii="Times New Roman" w:hAnsi="Times New Roman" w:cs="Times New Roman"/>
          <w:sz w:val="24"/>
          <w:szCs w:val="24"/>
        </w:rPr>
        <w:t xml:space="preserve"> </w:t>
      </w:r>
      <w:r w:rsidR="00106FF0">
        <w:rPr>
          <w:rFonts w:ascii="Times New Roman" w:hAnsi="Times New Roman" w:cs="Times New Roman"/>
          <w:sz w:val="24"/>
          <w:szCs w:val="24"/>
        </w:rPr>
        <w:t>s</w:t>
      </w:r>
      <w:r w:rsidR="00232979">
        <w:rPr>
          <w:rFonts w:ascii="Times New Roman" w:hAnsi="Times New Roman" w:cs="Times New Roman"/>
          <w:sz w:val="24"/>
          <w:szCs w:val="24"/>
        </w:rPr>
        <w:t xml:space="preserve">olução de versionamento </w:t>
      </w:r>
      <w:proofErr w:type="spellStart"/>
      <w:r w:rsidR="00232979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232979">
        <w:rPr>
          <w:rFonts w:ascii="Times New Roman" w:hAnsi="Times New Roman" w:cs="Times New Roman"/>
          <w:sz w:val="24"/>
          <w:szCs w:val="24"/>
        </w:rPr>
        <w:t xml:space="preserve"> Hub foi proposta por Jorge como uma maneira de </w:t>
      </w:r>
      <w:r w:rsidR="009C2236">
        <w:rPr>
          <w:rFonts w:ascii="Times New Roman" w:hAnsi="Times New Roman" w:cs="Times New Roman"/>
          <w:sz w:val="24"/>
          <w:szCs w:val="24"/>
        </w:rPr>
        <w:t>garantir o histórico dos t</w:t>
      </w:r>
      <w:r w:rsidR="00523267">
        <w:rPr>
          <w:rFonts w:ascii="Times New Roman" w:hAnsi="Times New Roman" w:cs="Times New Roman"/>
          <w:sz w:val="24"/>
          <w:szCs w:val="24"/>
        </w:rPr>
        <w:t xml:space="preserve">rabalhos, como forma de um sistema de back-up. </w:t>
      </w:r>
      <w:r w:rsidR="005B03B4">
        <w:rPr>
          <w:rFonts w:ascii="Times New Roman" w:hAnsi="Times New Roman" w:cs="Times New Roman"/>
          <w:sz w:val="24"/>
          <w:szCs w:val="24"/>
        </w:rPr>
        <w:t xml:space="preserve">Nós achamos interessante (Nívea e Carol), uma vez que nunca tínhamos trabalhado com uma ferramenta desta natureza e com termos </w:t>
      </w:r>
      <w:r w:rsidR="00413185">
        <w:rPr>
          <w:rFonts w:ascii="Times New Roman" w:hAnsi="Times New Roman" w:cs="Times New Roman"/>
          <w:sz w:val="24"/>
          <w:szCs w:val="24"/>
        </w:rPr>
        <w:t>muito específicos da área de computação</w:t>
      </w:r>
      <w:r w:rsidR="005B03B4">
        <w:rPr>
          <w:rFonts w:ascii="Times New Roman" w:hAnsi="Times New Roman" w:cs="Times New Roman"/>
          <w:sz w:val="24"/>
          <w:szCs w:val="24"/>
        </w:rPr>
        <w:t xml:space="preserve">. Isso nos inseriu de alguma forma a novos pensamentos sobre </w:t>
      </w:r>
      <w:r w:rsidR="00754C77">
        <w:rPr>
          <w:rFonts w:ascii="Times New Roman" w:hAnsi="Times New Roman" w:cs="Times New Roman"/>
          <w:sz w:val="24"/>
          <w:szCs w:val="24"/>
        </w:rPr>
        <w:t xml:space="preserve">ferramentas que possam nos auxiliar no dia a dia da pesquisa. </w:t>
      </w:r>
    </w:p>
    <w:p w:rsidR="00694E84" w:rsidRDefault="00694E84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No dia seguinte nos reunimos novamente e começamos a construção do projeto com a definição das fontes interna e externa, dos nós (categorias e temas). Nessa ocasião, houve uma dificuldade que pode ser definida como de um novato no uso de uma ferramenta, ou seja, dificuldade na busca e entendimento do menu do software, dos atalhos. Mas com a apropriação dos conceitos e funcionalidades da ferramenta, já é possível compreender seu objetivo e funcionalidade. </w:t>
      </w:r>
      <w:r w:rsidR="00B050B0">
        <w:rPr>
          <w:rFonts w:ascii="Times New Roman" w:hAnsi="Times New Roman" w:cs="Times New Roman"/>
          <w:sz w:val="24"/>
          <w:szCs w:val="24"/>
        </w:rPr>
        <w:t xml:space="preserve">Também definimos as classificações da entrevista com três atributos: Entrevistador (texto); Data da Entrevista (Data/Hora) e Analisado (Booleano). Vivenciamos a experiência de utilizar diversos tipos de consultas com os classificadores, nós e fontes criados. </w:t>
      </w:r>
    </w:p>
    <w:p w:rsidR="00CF6906" w:rsidRDefault="00FE3852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 reunião da quinta feira dia 16 de julho, começamos a fazer os relacionamentos entre as categorias, e a partir deles, criamos um pequeno modelo também para entender sua funcionalidade. </w:t>
      </w:r>
      <w:r w:rsidR="00DC0634">
        <w:rPr>
          <w:rFonts w:ascii="Times New Roman" w:hAnsi="Times New Roman" w:cs="Times New Roman"/>
          <w:sz w:val="24"/>
          <w:szCs w:val="24"/>
        </w:rPr>
        <w:t xml:space="preserve">Este modelo era fruto da relação de </w:t>
      </w:r>
      <w:r w:rsidR="00B050B0">
        <w:rPr>
          <w:rFonts w:ascii="Times New Roman" w:hAnsi="Times New Roman" w:cs="Times New Roman"/>
          <w:sz w:val="24"/>
          <w:szCs w:val="24"/>
        </w:rPr>
        <w:t>quatro categorias</w:t>
      </w:r>
      <w:r w:rsidR="006564D1">
        <w:rPr>
          <w:rFonts w:ascii="Times New Roman" w:hAnsi="Times New Roman" w:cs="Times New Roman"/>
          <w:sz w:val="24"/>
          <w:szCs w:val="24"/>
        </w:rPr>
        <w:t>, que posteriormente sabíamos que iria mudar</w:t>
      </w:r>
      <w:r w:rsidR="00B050B0">
        <w:rPr>
          <w:rFonts w:ascii="Times New Roman" w:hAnsi="Times New Roman" w:cs="Times New Roman"/>
          <w:sz w:val="24"/>
          <w:szCs w:val="24"/>
        </w:rPr>
        <w:t xml:space="preserve">. Mais nós foram acrescentados ao projeto, completando a categorização de toda a entrevista. </w:t>
      </w:r>
      <w:r w:rsidR="006564D1">
        <w:rPr>
          <w:rFonts w:ascii="Times New Roman" w:hAnsi="Times New Roman" w:cs="Times New Roman"/>
          <w:sz w:val="24"/>
          <w:szCs w:val="24"/>
        </w:rPr>
        <w:t xml:space="preserve">Nessa ocasião, começamos a entender melhor de que forma a ferramenta contribui à categorização dos dados e sua organização e direcionamento para fins específicos. </w:t>
      </w:r>
    </w:p>
    <w:p w:rsidR="00675C63" w:rsidRDefault="006564D1" w:rsidP="006564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Cada um de nós inseriu nós e categorias da entrevista que utilizamos, mas todos discutimos e temos conhecimento de seu conteúdo e objetivo. Dessa maneira, ficou um trabalho conjunto </w:t>
      </w:r>
      <w:r w:rsidR="00D9018A">
        <w:rPr>
          <w:rFonts w:ascii="Times New Roman" w:hAnsi="Times New Roman" w:cs="Times New Roman"/>
          <w:sz w:val="24"/>
          <w:szCs w:val="24"/>
        </w:rPr>
        <w:t xml:space="preserve">interessante para nós. </w:t>
      </w:r>
    </w:p>
    <w:p w:rsidR="006564D1" w:rsidRDefault="00413185" w:rsidP="006564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Após o término da inserção dos nós, foi possível entender como os relacionamentos podem ser criados de forma a melhor estruturar o modelo. </w:t>
      </w:r>
    </w:p>
    <w:p w:rsidR="00675C63" w:rsidRDefault="00675C63" w:rsidP="006564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experiência contributiva para a criação, estruturação e organização de uma pesquisa de natureza qualitativa, que tem em sua riqueza de dados, também e muitas vezes, um problema de compreensão e entendimento pela grande quantidade de dados. Como também, apresentar relacionamentos e direcionamentos para a pesquisa é algo facilitado pela ferramenta. Uma dificuldade encontrada é ainda</w:t>
      </w:r>
      <w:r w:rsidR="00742F30">
        <w:rPr>
          <w:rFonts w:ascii="Times New Roman" w:hAnsi="Times New Roman" w:cs="Times New Roman"/>
          <w:sz w:val="24"/>
          <w:szCs w:val="24"/>
        </w:rPr>
        <w:t xml:space="preserve"> com a pouca experiência na utilização da ferramenta. </w:t>
      </w:r>
      <w:bookmarkStart w:id="0" w:name="_GoBack"/>
      <w:bookmarkEnd w:id="0"/>
      <w:r w:rsidR="00742F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9018A" w:rsidRDefault="00D9018A" w:rsidP="006564D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C2236" w:rsidRDefault="009C2236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5564" w:rsidRDefault="00B85564" w:rsidP="00B855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85564" w:rsidRDefault="00B85564" w:rsidP="007A6C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5564" w:rsidRPr="007A6CF3" w:rsidRDefault="00B85564" w:rsidP="007A6CF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85564" w:rsidRPr="007A6CF3" w:rsidSect="007A6CF3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74"/>
    <w:rsid w:val="00013974"/>
    <w:rsid w:val="00106FF0"/>
    <w:rsid w:val="001260A4"/>
    <w:rsid w:val="00177C89"/>
    <w:rsid w:val="0022349E"/>
    <w:rsid w:val="00232979"/>
    <w:rsid w:val="00363BBD"/>
    <w:rsid w:val="003D17F7"/>
    <w:rsid w:val="00413185"/>
    <w:rsid w:val="00523267"/>
    <w:rsid w:val="0054651D"/>
    <w:rsid w:val="005B03B4"/>
    <w:rsid w:val="006564D1"/>
    <w:rsid w:val="00675C63"/>
    <w:rsid w:val="00694E84"/>
    <w:rsid w:val="00742F30"/>
    <w:rsid w:val="00754C77"/>
    <w:rsid w:val="007A6CF3"/>
    <w:rsid w:val="009C2236"/>
    <w:rsid w:val="00A70455"/>
    <w:rsid w:val="00B050B0"/>
    <w:rsid w:val="00B85564"/>
    <w:rsid w:val="00CF6906"/>
    <w:rsid w:val="00D9018A"/>
    <w:rsid w:val="00DC0634"/>
    <w:rsid w:val="00FE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04805-72FF-45D2-8BF1-3EF2243C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6C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A6CF3"/>
    <w:pPr>
      <w:spacing w:after="200"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A6C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556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</dc:creator>
  <cp:keywords/>
  <dc:description/>
  <cp:lastModifiedBy>Marcela</cp:lastModifiedBy>
  <cp:revision>25</cp:revision>
  <dcterms:created xsi:type="dcterms:W3CDTF">2015-07-20T18:55:00Z</dcterms:created>
  <dcterms:modified xsi:type="dcterms:W3CDTF">2015-07-20T20:42:00Z</dcterms:modified>
</cp:coreProperties>
</file>