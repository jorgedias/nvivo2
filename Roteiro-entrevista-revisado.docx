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CF4E3" w14:textId="77777777" w:rsidR="00A10F0E" w:rsidRDefault="003851D8">
      <w:pPr>
        <w:rPr>
          <w:b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BC24FD" wp14:editId="37E3EA7B">
                <wp:simplePos x="0" y="0"/>
                <wp:positionH relativeFrom="margin">
                  <wp:posOffset>443865</wp:posOffset>
                </wp:positionH>
                <wp:positionV relativeFrom="paragraph">
                  <wp:posOffset>-61595</wp:posOffset>
                </wp:positionV>
                <wp:extent cx="4676775" cy="1276350"/>
                <wp:effectExtent l="0" t="0" r="0" b="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6775" cy="12763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6EE288" w14:textId="77777777" w:rsidR="003851D8" w:rsidRPr="0064186E" w:rsidRDefault="003851D8" w:rsidP="003851D8">
                            <w:pPr>
                              <w:spacing w:after="0" w:line="240" w:lineRule="auto"/>
                              <w:ind w:left="357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64186E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Universidade Federal da Paraíba</w:t>
                            </w:r>
                          </w:p>
                          <w:p w14:paraId="6BF55E4F" w14:textId="77777777" w:rsidR="003851D8" w:rsidRPr="0064186E" w:rsidRDefault="003851D8" w:rsidP="003851D8">
                            <w:pPr>
                              <w:spacing w:after="0" w:line="240" w:lineRule="auto"/>
                              <w:ind w:left="357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64186E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Centro de Ciências </w:t>
                            </w:r>
                            <w:r w:rsidR="00ED463F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Sociais </w:t>
                            </w:r>
                            <w:r w:rsidRPr="0064186E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Aplicadas</w:t>
                            </w:r>
                          </w:p>
                          <w:p w14:paraId="3F2FF3E9" w14:textId="77777777" w:rsidR="003851D8" w:rsidRDefault="003851D8" w:rsidP="003851D8">
                            <w:pPr>
                              <w:spacing w:after="0" w:line="240" w:lineRule="auto"/>
                              <w:ind w:left="357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64186E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Disciplina: </w:t>
                            </w:r>
                            <w:r w:rsidRPr="00BA2063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Metodologia da Pesquisa Qualitativa em Administração</w:t>
                            </w:r>
                          </w:p>
                          <w:p w14:paraId="2DAD0B2F" w14:textId="77777777" w:rsidR="003851D8" w:rsidRDefault="003851D8" w:rsidP="003851D8">
                            <w:pPr>
                              <w:spacing w:after="0" w:line="240" w:lineRule="auto"/>
                              <w:ind w:left="357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4186E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Prof</w:t>
                            </w:r>
                            <w:proofErr w:type="spellEnd"/>
                            <w:r w:rsidRPr="0064186E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Anielson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 Barbosa</w:t>
                            </w:r>
                          </w:p>
                          <w:p w14:paraId="6292E63C" w14:textId="77777777" w:rsidR="003851D8" w:rsidRDefault="003851D8" w:rsidP="003851D8">
                            <w:pPr>
                              <w:spacing w:after="0" w:line="240" w:lineRule="auto"/>
                              <w:ind w:left="357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</w:p>
                          <w:p w14:paraId="389775AC" w14:textId="77777777" w:rsidR="003851D8" w:rsidRPr="0064186E" w:rsidRDefault="003851D8" w:rsidP="003851D8">
                            <w:pPr>
                              <w:spacing w:after="0" w:line="240" w:lineRule="auto"/>
                              <w:ind w:left="357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Aluno: José Jorge Lima Dias Jr.</w:t>
                            </w:r>
                          </w:p>
                          <w:p w14:paraId="258A1436" w14:textId="77777777" w:rsidR="003851D8" w:rsidRPr="0064186E" w:rsidRDefault="003851D8" w:rsidP="003851D8">
                            <w:pPr>
                              <w:ind w:left="360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</w:p>
                          <w:p w14:paraId="3D363575" w14:textId="77777777" w:rsidR="003851D8" w:rsidRDefault="003851D8" w:rsidP="003851D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BC24FD" id="Rectangle 3" o:spid="_x0000_s1026" style="position:absolute;margin-left:34.95pt;margin-top:-4.85pt;width:368.25pt;height:100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" stroked="f">
                <v:fill opacity="0"/>
                <v:textbox>
                  <w:txbxContent>
                    <w:p w14:paraId="4F6EE288" w14:textId="77777777" w:rsidR="003851D8" w:rsidRPr="0064186E" w:rsidRDefault="003851D8" w:rsidP="003851D8">
                      <w:pPr>
                        <w:spacing w:after="0" w:line="240" w:lineRule="auto"/>
                        <w:ind w:left="357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64186E">
                        <w:rPr>
                          <w:rFonts w:ascii="Georgia" w:hAnsi="Georgia"/>
                          <w:sz w:val="20"/>
                          <w:szCs w:val="20"/>
                        </w:rPr>
                        <w:t>Universidade Federal da Paraíba</w:t>
                      </w:r>
                    </w:p>
                    <w:p w14:paraId="6BF55E4F" w14:textId="77777777" w:rsidR="003851D8" w:rsidRPr="0064186E" w:rsidRDefault="003851D8" w:rsidP="003851D8">
                      <w:pPr>
                        <w:spacing w:after="0" w:line="240" w:lineRule="auto"/>
                        <w:ind w:left="357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64186E">
                        <w:rPr>
                          <w:rFonts w:ascii="Georgia" w:hAnsi="Georgia"/>
                          <w:sz w:val="20"/>
                          <w:szCs w:val="20"/>
                        </w:rPr>
                        <w:t xml:space="preserve">Centro de Ciências </w:t>
                      </w:r>
                      <w:r w:rsidR="00ED463F">
                        <w:rPr>
                          <w:rFonts w:ascii="Georgia" w:hAnsi="Georgia"/>
                          <w:sz w:val="20"/>
                          <w:szCs w:val="20"/>
                        </w:rPr>
                        <w:t xml:space="preserve">Sociais </w:t>
                      </w:r>
                      <w:r w:rsidRPr="0064186E">
                        <w:rPr>
                          <w:rFonts w:ascii="Georgia" w:hAnsi="Georgia"/>
                          <w:sz w:val="20"/>
                          <w:szCs w:val="20"/>
                        </w:rPr>
                        <w:t>Aplicadas</w:t>
                      </w:r>
                    </w:p>
                    <w:p w14:paraId="3F2FF3E9" w14:textId="77777777" w:rsidR="003851D8" w:rsidRDefault="003851D8" w:rsidP="003851D8">
                      <w:pPr>
                        <w:spacing w:after="0" w:line="240" w:lineRule="auto"/>
                        <w:ind w:left="357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64186E">
                        <w:rPr>
                          <w:rFonts w:ascii="Georgia" w:hAnsi="Georgia"/>
                          <w:sz w:val="20"/>
                          <w:szCs w:val="20"/>
                        </w:rPr>
                        <w:t xml:space="preserve">Disciplina: </w:t>
                      </w:r>
                      <w:r w:rsidRPr="00BA2063">
                        <w:rPr>
                          <w:rFonts w:ascii="Georgia" w:hAnsi="Georgia"/>
                          <w:sz w:val="20"/>
                          <w:szCs w:val="20"/>
                        </w:rPr>
                        <w:t>Metodologia da Pesquisa Qualitativa em Administração</w:t>
                      </w:r>
                    </w:p>
                    <w:p w14:paraId="2DAD0B2F" w14:textId="77777777" w:rsidR="003851D8" w:rsidRDefault="003851D8" w:rsidP="003851D8">
                      <w:pPr>
                        <w:spacing w:after="0" w:line="240" w:lineRule="auto"/>
                        <w:ind w:left="357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proofErr w:type="spellStart"/>
                      <w:r w:rsidRPr="0064186E">
                        <w:rPr>
                          <w:rFonts w:ascii="Georgia" w:hAnsi="Georgia"/>
                          <w:sz w:val="20"/>
                          <w:szCs w:val="20"/>
                        </w:rPr>
                        <w:t>Prof</w:t>
                      </w:r>
                      <w:proofErr w:type="spellEnd"/>
                      <w:r w:rsidRPr="0064186E">
                        <w:rPr>
                          <w:rFonts w:ascii="Georgia" w:hAnsi="Georgia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Georgia" w:hAnsi="Georgia"/>
                          <w:sz w:val="20"/>
                          <w:szCs w:val="20"/>
                        </w:rPr>
                        <w:t>Anielson</w:t>
                      </w:r>
                      <w:proofErr w:type="spellEnd"/>
                      <w:r>
                        <w:rPr>
                          <w:rFonts w:ascii="Georgia" w:hAnsi="Georgia"/>
                          <w:sz w:val="20"/>
                          <w:szCs w:val="20"/>
                        </w:rPr>
                        <w:t xml:space="preserve"> Barbosa</w:t>
                      </w:r>
                    </w:p>
                    <w:p w14:paraId="6292E63C" w14:textId="77777777" w:rsidR="003851D8" w:rsidRDefault="003851D8" w:rsidP="003851D8">
                      <w:pPr>
                        <w:spacing w:after="0" w:line="240" w:lineRule="auto"/>
                        <w:ind w:left="357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</w:p>
                    <w:p w14:paraId="389775AC" w14:textId="77777777" w:rsidR="003851D8" w:rsidRPr="0064186E" w:rsidRDefault="003851D8" w:rsidP="003851D8">
                      <w:pPr>
                        <w:spacing w:after="0" w:line="240" w:lineRule="auto"/>
                        <w:ind w:left="357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sz w:val="20"/>
                          <w:szCs w:val="20"/>
                        </w:rPr>
                        <w:t>Aluno: José Jorge Lima Dias Jr.</w:t>
                      </w:r>
                    </w:p>
                    <w:p w14:paraId="258A1436" w14:textId="77777777" w:rsidR="003851D8" w:rsidRPr="0064186E" w:rsidRDefault="003851D8" w:rsidP="003851D8">
                      <w:pPr>
                        <w:ind w:left="360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</w:p>
                    <w:p w14:paraId="3D363575" w14:textId="77777777" w:rsidR="003851D8" w:rsidRDefault="003851D8" w:rsidP="003851D8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3DA75217" wp14:editId="57051B4A">
            <wp:extent cx="598486" cy="857250"/>
            <wp:effectExtent l="0" t="0" r="0" b="0"/>
            <wp:docPr id="2" name="Imagem 2" descr="Logo UFP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UFPB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31" cy="8798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6B96C3" w14:textId="77777777" w:rsidR="003851D8" w:rsidRDefault="003851D8">
      <w:pPr>
        <w:rPr>
          <w:b/>
        </w:rPr>
      </w:pPr>
    </w:p>
    <w:p w14:paraId="128378B4" w14:textId="77777777" w:rsidR="003851D8" w:rsidRDefault="003851D8">
      <w:pPr>
        <w:rPr>
          <w:b/>
        </w:rPr>
      </w:pPr>
    </w:p>
    <w:p w14:paraId="58BA5E44" w14:textId="77777777" w:rsidR="00100179" w:rsidRDefault="003851D8">
      <w:pPr>
        <w:rPr>
          <w:b/>
        </w:rPr>
      </w:pPr>
      <w:r>
        <w:rPr>
          <w:b/>
        </w:rPr>
        <w:t>1</w:t>
      </w:r>
      <w:r w:rsidR="00A10F0E">
        <w:rPr>
          <w:b/>
        </w:rPr>
        <w:t xml:space="preserve">. </w:t>
      </w:r>
      <w:r w:rsidR="00100179">
        <w:rPr>
          <w:b/>
        </w:rPr>
        <w:t>Questão de Pesquisa</w:t>
      </w:r>
    </w:p>
    <w:p w14:paraId="00BF3E7C" w14:textId="77777777" w:rsidR="00100179" w:rsidRPr="00100179" w:rsidRDefault="00100179" w:rsidP="009F7D0D">
      <w:pPr>
        <w:pStyle w:val="PargrafodaLista"/>
        <w:numPr>
          <w:ilvl w:val="0"/>
          <w:numId w:val="2"/>
        </w:numPr>
        <w:jc w:val="both"/>
      </w:pPr>
      <w:r>
        <w:t xml:space="preserve">Como os engenheiros de software aprendem nas </w:t>
      </w:r>
      <w:commentRangeStart w:id="0"/>
      <w:r>
        <w:t>movimentações</w:t>
      </w:r>
      <w:commentRangeEnd w:id="0"/>
      <w:r w:rsidR="00AF7190">
        <w:rPr>
          <w:rStyle w:val="Refdecomentrio"/>
        </w:rPr>
        <w:commentReference w:id="0"/>
      </w:r>
      <w:r>
        <w:t xml:space="preserve"> entre diferentes projetos?</w:t>
      </w:r>
    </w:p>
    <w:p w14:paraId="43CCBE1D" w14:textId="77777777" w:rsidR="00570F26" w:rsidRPr="00BC6D23" w:rsidRDefault="00A10F0E">
      <w:pPr>
        <w:rPr>
          <w:b/>
        </w:rPr>
      </w:pPr>
      <w:r>
        <w:rPr>
          <w:b/>
        </w:rPr>
        <w:t xml:space="preserve">2. </w:t>
      </w:r>
      <w:r w:rsidR="00921476" w:rsidRPr="00BC6D23">
        <w:rPr>
          <w:b/>
        </w:rPr>
        <w:t>Objetivo da pesquisa</w:t>
      </w:r>
    </w:p>
    <w:p w14:paraId="20A638AD" w14:textId="77777777" w:rsidR="00921476" w:rsidRDefault="00ED463F" w:rsidP="009F7D0D">
      <w:pPr>
        <w:pStyle w:val="PargrafodaLista"/>
        <w:numPr>
          <w:ilvl w:val="0"/>
          <w:numId w:val="2"/>
        </w:numPr>
        <w:jc w:val="both"/>
      </w:pPr>
      <w:commentRangeStart w:id="1"/>
      <w:r>
        <w:t>C</w:t>
      </w:r>
      <w:r w:rsidR="0014213F">
        <w:t xml:space="preserve">ompreender </w:t>
      </w:r>
      <w:commentRangeEnd w:id="1"/>
      <w:r w:rsidR="00AF7190">
        <w:rPr>
          <w:rStyle w:val="Refdecomentrio"/>
        </w:rPr>
        <w:commentReference w:id="1"/>
      </w:r>
      <w:r w:rsidR="00921476">
        <w:t xml:space="preserve">a aprendizagem individual, a partir das experiências, </w:t>
      </w:r>
      <w:r w:rsidR="0014213F">
        <w:t xml:space="preserve">de engenheiros de software </w:t>
      </w:r>
      <w:r w:rsidR="00921476">
        <w:t xml:space="preserve">na movimentação </w:t>
      </w:r>
      <w:r w:rsidR="0014213F">
        <w:t>desses em</w:t>
      </w:r>
      <w:r w:rsidR="00921476">
        <w:t xml:space="preserve"> diferentes projetos.</w:t>
      </w:r>
    </w:p>
    <w:p w14:paraId="23D9177F" w14:textId="77777777" w:rsidR="00921476" w:rsidRPr="00325E47" w:rsidRDefault="00A10F0E">
      <w:pPr>
        <w:rPr>
          <w:b/>
        </w:rPr>
      </w:pPr>
      <w:r>
        <w:rPr>
          <w:b/>
        </w:rPr>
        <w:t xml:space="preserve">3. </w:t>
      </w:r>
      <w:r w:rsidR="00B2133A">
        <w:rPr>
          <w:b/>
        </w:rPr>
        <w:t xml:space="preserve">Posição epistemológica e </w:t>
      </w:r>
      <w:r w:rsidR="00C300A5" w:rsidRPr="00325E47">
        <w:rPr>
          <w:b/>
        </w:rPr>
        <w:t>Método de pesquisa</w:t>
      </w:r>
      <w:r w:rsidR="00B2133A">
        <w:rPr>
          <w:b/>
        </w:rPr>
        <w:t xml:space="preserve"> </w:t>
      </w:r>
    </w:p>
    <w:p w14:paraId="5A672406" w14:textId="77777777" w:rsidR="00B2133A" w:rsidRDefault="00B2133A" w:rsidP="006C2552">
      <w:pPr>
        <w:pStyle w:val="PargrafodaLista"/>
        <w:numPr>
          <w:ilvl w:val="0"/>
          <w:numId w:val="2"/>
        </w:numPr>
        <w:jc w:val="both"/>
      </w:pPr>
      <w:r>
        <w:t xml:space="preserve">A posição epistemológica é a </w:t>
      </w:r>
      <w:proofErr w:type="spellStart"/>
      <w:r>
        <w:t>interpretativista</w:t>
      </w:r>
      <w:proofErr w:type="spellEnd"/>
      <w:r>
        <w:t xml:space="preserve"> o qual o fenômeno será observado a partir da percepção</w:t>
      </w:r>
      <w:r w:rsidR="00236AC6">
        <w:t xml:space="preserve"> e experiência vivida</w:t>
      </w:r>
      <w:r>
        <w:t xml:space="preserve"> </w:t>
      </w:r>
      <w:r w:rsidR="00236AC6">
        <w:t>pelos</w:t>
      </w:r>
      <w:r>
        <w:t xml:space="preserve"> sujeitos.</w:t>
      </w:r>
    </w:p>
    <w:p w14:paraId="41DDDF8F" w14:textId="77777777" w:rsidR="00C300A5" w:rsidRDefault="00B2133A" w:rsidP="009F7D0D">
      <w:pPr>
        <w:pStyle w:val="PargrafodaLista"/>
        <w:numPr>
          <w:ilvl w:val="0"/>
          <w:numId w:val="2"/>
        </w:numPr>
      </w:pPr>
      <w:r>
        <w:t>O método de pesquisa será o e</w:t>
      </w:r>
      <w:r w:rsidR="00C300A5">
        <w:t>studo de caso qualitativo</w:t>
      </w:r>
      <w:r>
        <w:t>.</w:t>
      </w:r>
    </w:p>
    <w:p w14:paraId="77D64192" w14:textId="77777777" w:rsidR="00921476" w:rsidRPr="008F78BB" w:rsidRDefault="00A10F0E">
      <w:pPr>
        <w:rPr>
          <w:b/>
        </w:rPr>
      </w:pPr>
      <w:r>
        <w:rPr>
          <w:b/>
        </w:rPr>
        <w:t xml:space="preserve">4. </w:t>
      </w:r>
      <w:r w:rsidR="008F78BB" w:rsidRPr="008F78BB">
        <w:rPr>
          <w:b/>
        </w:rPr>
        <w:t>Unidade de análise</w:t>
      </w:r>
      <w:r w:rsidR="00DD7EC9">
        <w:rPr>
          <w:b/>
        </w:rPr>
        <w:t xml:space="preserve"> e Participantes</w:t>
      </w:r>
    </w:p>
    <w:p w14:paraId="719E68F6" w14:textId="77777777" w:rsidR="008F78BB" w:rsidRDefault="008F78BB" w:rsidP="009F7D0D">
      <w:pPr>
        <w:pStyle w:val="PargrafodaLista"/>
        <w:numPr>
          <w:ilvl w:val="0"/>
          <w:numId w:val="2"/>
        </w:numPr>
        <w:jc w:val="both"/>
      </w:pPr>
      <w:r>
        <w:t>A unidade de análise utilizada nesta pesquisa é a experiência do engenheiro de software em um contexto de movimentação entre projetos.</w:t>
      </w:r>
    </w:p>
    <w:p w14:paraId="652D86FF" w14:textId="77777777" w:rsidR="00DD7EC9" w:rsidRDefault="00DD7EC9" w:rsidP="009F7D0D">
      <w:pPr>
        <w:pStyle w:val="PargrafodaLista"/>
        <w:numPr>
          <w:ilvl w:val="0"/>
          <w:numId w:val="2"/>
        </w:numPr>
        <w:jc w:val="both"/>
      </w:pPr>
      <w:r>
        <w:t>Os participantes serão os engenheiros de software de uma organização de desenvolvimento de software que utilize uma estrutura baseada em projetos.</w:t>
      </w:r>
    </w:p>
    <w:p w14:paraId="1EA0D88E" w14:textId="77777777" w:rsidR="00115D43" w:rsidRPr="00BC6D23" w:rsidRDefault="00A10F0E">
      <w:pPr>
        <w:rPr>
          <w:b/>
        </w:rPr>
      </w:pPr>
      <w:r>
        <w:rPr>
          <w:b/>
        </w:rPr>
        <w:t xml:space="preserve">5. </w:t>
      </w:r>
      <w:r w:rsidR="00921476" w:rsidRPr="00BC6D23">
        <w:rPr>
          <w:b/>
        </w:rPr>
        <w:t>Roteiro de entrevista semiestruturado</w:t>
      </w:r>
    </w:p>
    <w:p w14:paraId="1BA072FD" w14:textId="77777777" w:rsidR="00115D43" w:rsidRDefault="00115D43" w:rsidP="009F7D0D">
      <w:pPr>
        <w:pStyle w:val="PargrafodaLista"/>
        <w:numPr>
          <w:ilvl w:val="0"/>
          <w:numId w:val="3"/>
        </w:numPr>
      </w:pPr>
      <w:proofErr w:type="spellStart"/>
      <w:r>
        <w:t>Auto-apresentação</w:t>
      </w:r>
      <w:proofErr w:type="spellEnd"/>
      <w:r>
        <w:t>;</w:t>
      </w:r>
    </w:p>
    <w:p w14:paraId="75681E9C" w14:textId="77777777" w:rsidR="00115D43" w:rsidRDefault="00115D43" w:rsidP="009F7D0D">
      <w:pPr>
        <w:pStyle w:val="PargrafodaLista"/>
        <w:numPr>
          <w:ilvl w:val="0"/>
          <w:numId w:val="3"/>
        </w:numPr>
      </w:pPr>
      <w:r>
        <w:t>Esclarecimento sobre a pesquisa;</w:t>
      </w:r>
    </w:p>
    <w:p w14:paraId="366B4A8C" w14:textId="77777777" w:rsidR="00115D43" w:rsidRDefault="00115D43" w:rsidP="009F7D0D">
      <w:pPr>
        <w:pStyle w:val="PargrafodaLista"/>
        <w:numPr>
          <w:ilvl w:val="1"/>
          <w:numId w:val="3"/>
        </w:numPr>
      </w:pPr>
      <w:r>
        <w:t>Objetivo da entrevista</w:t>
      </w:r>
    </w:p>
    <w:p w14:paraId="4D17AAB6" w14:textId="77777777" w:rsidR="00115D43" w:rsidRDefault="00115D43" w:rsidP="009F7D0D">
      <w:pPr>
        <w:pStyle w:val="PargrafodaLista"/>
        <w:numPr>
          <w:ilvl w:val="1"/>
          <w:numId w:val="3"/>
        </w:numPr>
      </w:pPr>
      <w:r>
        <w:t>Voluntariedade de participar da entrevista</w:t>
      </w:r>
    </w:p>
    <w:p w14:paraId="1FFCD765" w14:textId="77777777" w:rsidR="00115D43" w:rsidRDefault="00115D43" w:rsidP="009F7D0D">
      <w:pPr>
        <w:pStyle w:val="PargrafodaLista"/>
        <w:numPr>
          <w:ilvl w:val="1"/>
          <w:numId w:val="3"/>
        </w:numPr>
      </w:pPr>
      <w:r>
        <w:t>Sigilo da entrevista</w:t>
      </w:r>
    </w:p>
    <w:p w14:paraId="41DFF7E9" w14:textId="77777777" w:rsidR="00115D43" w:rsidRDefault="00115D43" w:rsidP="009F7D0D">
      <w:pPr>
        <w:pStyle w:val="PargrafodaLista"/>
        <w:numPr>
          <w:ilvl w:val="0"/>
          <w:numId w:val="3"/>
        </w:numPr>
      </w:pPr>
      <w:r>
        <w:t>Termo de aceite verbal.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51"/>
        <w:gridCol w:w="6237"/>
        <w:gridCol w:w="1701"/>
      </w:tblGrid>
      <w:tr w:rsidR="00AA32AB" w14:paraId="199C372A" w14:textId="77777777" w:rsidTr="001A186D">
        <w:tc>
          <w:tcPr>
            <w:tcW w:w="440" w:type="dxa"/>
          </w:tcPr>
          <w:p w14:paraId="483684A7" w14:textId="77777777" w:rsidR="00AA32AB" w:rsidRPr="002E627F" w:rsidRDefault="00AA32AB">
            <w:pPr>
              <w:rPr>
                <w:b/>
              </w:rPr>
            </w:pPr>
            <w:r w:rsidRPr="002E627F">
              <w:rPr>
                <w:b/>
              </w:rPr>
              <w:t>#</w:t>
            </w:r>
          </w:p>
        </w:tc>
        <w:tc>
          <w:tcPr>
            <w:tcW w:w="6237" w:type="dxa"/>
          </w:tcPr>
          <w:p w14:paraId="6E8BE0CB" w14:textId="77777777" w:rsidR="00AA32AB" w:rsidRPr="002E627F" w:rsidRDefault="00AA32AB">
            <w:pPr>
              <w:rPr>
                <w:b/>
              </w:rPr>
            </w:pPr>
            <w:r w:rsidRPr="002E627F">
              <w:rPr>
                <w:b/>
              </w:rPr>
              <w:t>Pergunta</w:t>
            </w:r>
          </w:p>
        </w:tc>
        <w:tc>
          <w:tcPr>
            <w:tcW w:w="1701" w:type="dxa"/>
          </w:tcPr>
          <w:p w14:paraId="073BBBB1" w14:textId="77777777" w:rsidR="00AA32AB" w:rsidRPr="002E627F" w:rsidRDefault="00AA32AB" w:rsidP="00AF7190">
            <w:pPr>
              <w:rPr>
                <w:b/>
              </w:rPr>
            </w:pPr>
            <w:r w:rsidRPr="002E627F">
              <w:rPr>
                <w:b/>
              </w:rPr>
              <w:t>Tipo</w:t>
            </w:r>
            <w:r w:rsidR="00AF7190">
              <w:rPr>
                <w:b/>
              </w:rPr>
              <w:t xml:space="preserve"> de quê?</w:t>
            </w:r>
          </w:p>
        </w:tc>
      </w:tr>
      <w:tr w:rsidR="00AA32AB" w14:paraId="4BD40745" w14:textId="77777777" w:rsidTr="001A186D">
        <w:tc>
          <w:tcPr>
            <w:tcW w:w="440" w:type="dxa"/>
          </w:tcPr>
          <w:p w14:paraId="18FD1323" w14:textId="77777777" w:rsidR="00AA32AB" w:rsidRDefault="00AA32AB">
            <w:r>
              <w:t>1</w:t>
            </w:r>
          </w:p>
        </w:tc>
        <w:tc>
          <w:tcPr>
            <w:tcW w:w="6237" w:type="dxa"/>
          </w:tcPr>
          <w:p w14:paraId="3FD3E721" w14:textId="77777777" w:rsidR="00AA32AB" w:rsidRPr="006242AC" w:rsidRDefault="00AA32AB">
            <w:pPr>
              <w:rPr>
                <w:color w:val="FF0000"/>
                <w:rPrChange w:id="2" w:author="Jorge Dias" w:date="2014-11-22T08:28:00Z">
                  <w:rPr/>
                </w:rPrChange>
              </w:rPr>
            </w:pPr>
            <w:r w:rsidRPr="006242AC">
              <w:rPr>
                <w:color w:val="FF0000"/>
                <w:rPrChange w:id="3" w:author="Jorge Dias" w:date="2014-11-22T08:28:00Z">
                  <w:rPr/>
                </w:rPrChange>
              </w:rPr>
              <w:t>Quais foram os últimos projetos que você já participou? (</w:t>
            </w:r>
            <w:proofErr w:type="gramStart"/>
            <w:r w:rsidRPr="006242AC">
              <w:rPr>
                <w:color w:val="FF0000"/>
                <w:rPrChange w:id="4" w:author="Jorge Dias" w:date="2014-11-22T08:28:00Z">
                  <w:rPr/>
                </w:rPrChange>
              </w:rPr>
              <w:t>pelo</w:t>
            </w:r>
            <w:proofErr w:type="gramEnd"/>
            <w:r w:rsidRPr="006242AC">
              <w:rPr>
                <w:color w:val="FF0000"/>
                <w:rPrChange w:id="5" w:author="Jorge Dias" w:date="2014-11-22T08:28:00Z">
                  <w:rPr/>
                </w:rPrChange>
              </w:rPr>
              <w:t xml:space="preserve"> menos os 3 últimos)</w:t>
            </w:r>
          </w:p>
          <w:p w14:paraId="3F56A66B" w14:textId="77777777" w:rsidR="00AA32AB" w:rsidRPr="006242AC" w:rsidRDefault="00AA32AB">
            <w:pPr>
              <w:rPr>
                <w:color w:val="FF0000"/>
                <w:rPrChange w:id="6" w:author="Jorge Dias" w:date="2014-11-22T08:28:00Z">
                  <w:rPr/>
                </w:rPrChange>
              </w:rPr>
            </w:pPr>
            <w:r w:rsidRPr="006242AC">
              <w:rPr>
                <w:color w:val="FF0000"/>
                <w:rPrChange w:id="7" w:author="Jorge Dias" w:date="2014-11-22T08:28:00Z">
                  <w:rPr/>
                </w:rPrChange>
              </w:rPr>
              <w:t>Você participa de mais de um projeto ao mesmo tempo?</w:t>
            </w:r>
          </w:p>
        </w:tc>
        <w:tc>
          <w:tcPr>
            <w:tcW w:w="1701" w:type="dxa"/>
          </w:tcPr>
          <w:p w14:paraId="7A3B3102" w14:textId="77777777" w:rsidR="00AA32AB" w:rsidRPr="00B606D3" w:rsidRDefault="00AA32AB">
            <w:pPr>
              <w:rPr>
                <w:i/>
              </w:rPr>
            </w:pPr>
            <w:r w:rsidRPr="00B606D3">
              <w:rPr>
                <w:i/>
              </w:rPr>
              <w:t>Experience</w:t>
            </w:r>
          </w:p>
        </w:tc>
      </w:tr>
      <w:tr w:rsidR="00AA32AB" w14:paraId="77D36186" w14:textId="77777777" w:rsidTr="001A186D">
        <w:tc>
          <w:tcPr>
            <w:tcW w:w="440" w:type="dxa"/>
          </w:tcPr>
          <w:p w14:paraId="2027D17D" w14:textId="77777777" w:rsidR="00AA32AB" w:rsidRDefault="00AA32AB">
            <w:r>
              <w:t>2</w:t>
            </w:r>
          </w:p>
        </w:tc>
        <w:tc>
          <w:tcPr>
            <w:tcW w:w="6237" w:type="dxa"/>
          </w:tcPr>
          <w:p w14:paraId="329C5FB5" w14:textId="77777777" w:rsidR="00AA32AB" w:rsidRPr="006242AC" w:rsidRDefault="00AA32AB">
            <w:pPr>
              <w:rPr>
                <w:color w:val="FF0000"/>
                <w:rPrChange w:id="8" w:author="Jorge Dias" w:date="2014-11-22T08:28:00Z">
                  <w:rPr/>
                </w:rPrChange>
              </w:rPr>
            </w:pPr>
            <w:r w:rsidRPr="006242AC">
              <w:rPr>
                <w:color w:val="FF0000"/>
                <w:rPrChange w:id="9" w:author="Jorge Dias" w:date="2014-11-22T08:28:00Z">
                  <w:rPr/>
                </w:rPrChange>
              </w:rPr>
              <w:t>Como você se sente quando entra em um novo projeto?</w:t>
            </w:r>
          </w:p>
        </w:tc>
        <w:tc>
          <w:tcPr>
            <w:tcW w:w="1701" w:type="dxa"/>
          </w:tcPr>
          <w:p w14:paraId="34107E8B" w14:textId="77777777" w:rsidR="00AA32AB" w:rsidRPr="00B606D3" w:rsidRDefault="00AA32AB">
            <w:pPr>
              <w:rPr>
                <w:i/>
              </w:rPr>
            </w:pPr>
            <w:r w:rsidRPr="00B606D3">
              <w:rPr>
                <w:i/>
              </w:rPr>
              <w:t>Feeling</w:t>
            </w:r>
          </w:p>
        </w:tc>
      </w:tr>
      <w:tr w:rsidR="00AA32AB" w14:paraId="3C183A2F" w14:textId="77777777" w:rsidTr="001A186D">
        <w:tc>
          <w:tcPr>
            <w:tcW w:w="440" w:type="dxa"/>
          </w:tcPr>
          <w:p w14:paraId="03515961" w14:textId="77777777" w:rsidR="00AA32AB" w:rsidRDefault="00AA32AB">
            <w:r>
              <w:t>3</w:t>
            </w:r>
          </w:p>
        </w:tc>
        <w:tc>
          <w:tcPr>
            <w:tcW w:w="6237" w:type="dxa"/>
          </w:tcPr>
          <w:p w14:paraId="62DE8FEA" w14:textId="77777777" w:rsidR="00AA32AB" w:rsidRPr="006242AC" w:rsidRDefault="00AA32AB">
            <w:pPr>
              <w:rPr>
                <w:color w:val="FF0000"/>
                <w:rPrChange w:id="10" w:author="Jorge Dias" w:date="2014-11-22T08:28:00Z">
                  <w:rPr/>
                </w:rPrChange>
              </w:rPr>
            </w:pPr>
            <w:r w:rsidRPr="006242AC">
              <w:rPr>
                <w:color w:val="FF0000"/>
                <w:rPrChange w:id="11" w:author="Jorge Dias" w:date="2014-11-22T08:28:00Z">
                  <w:rPr/>
                </w:rPrChange>
              </w:rPr>
              <w:t>Como foi seu processo de adaptação no novo projeto?</w:t>
            </w:r>
          </w:p>
        </w:tc>
        <w:tc>
          <w:tcPr>
            <w:tcW w:w="1701" w:type="dxa"/>
          </w:tcPr>
          <w:p w14:paraId="0F43EE43" w14:textId="77777777" w:rsidR="00AA32AB" w:rsidRPr="00B606D3" w:rsidRDefault="00AA32AB">
            <w:pPr>
              <w:rPr>
                <w:i/>
              </w:rPr>
            </w:pPr>
            <w:r w:rsidRPr="00B606D3">
              <w:rPr>
                <w:i/>
              </w:rPr>
              <w:t>Experience</w:t>
            </w:r>
          </w:p>
        </w:tc>
      </w:tr>
      <w:tr w:rsidR="00AA32AB" w14:paraId="1AF735B2" w14:textId="77777777" w:rsidTr="001A186D">
        <w:tc>
          <w:tcPr>
            <w:tcW w:w="440" w:type="dxa"/>
          </w:tcPr>
          <w:p w14:paraId="087CFF9C" w14:textId="77777777" w:rsidR="00AA32AB" w:rsidRDefault="00AA32AB">
            <w:r>
              <w:t>4</w:t>
            </w:r>
          </w:p>
        </w:tc>
        <w:tc>
          <w:tcPr>
            <w:tcW w:w="6237" w:type="dxa"/>
          </w:tcPr>
          <w:p w14:paraId="3E66B1AE" w14:textId="77777777" w:rsidR="00AA32AB" w:rsidRPr="006242AC" w:rsidRDefault="00AA32AB" w:rsidP="00CD1582">
            <w:pPr>
              <w:rPr>
                <w:color w:val="FF0000"/>
                <w:rPrChange w:id="12" w:author="Jorge Dias" w:date="2014-11-22T08:33:00Z">
                  <w:rPr/>
                </w:rPrChange>
              </w:rPr>
            </w:pPr>
            <w:r w:rsidRPr="006242AC">
              <w:rPr>
                <w:color w:val="FF0000"/>
                <w:rPrChange w:id="13" w:author="Jorge Dias" w:date="2014-11-22T08:33:00Z">
                  <w:rPr/>
                </w:rPrChange>
              </w:rPr>
              <w:t>Como você acha que sua chegada no projeto afetou a equipe?</w:t>
            </w:r>
          </w:p>
        </w:tc>
        <w:tc>
          <w:tcPr>
            <w:tcW w:w="1701" w:type="dxa"/>
          </w:tcPr>
          <w:p w14:paraId="04BB27EC" w14:textId="77777777" w:rsidR="00AA32AB" w:rsidRPr="00B606D3" w:rsidRDefault="00AA32AB">
            <w:pPr>
              <w:rPr>
                <w:i/>
              </w:rPr>
            </w:pPr>
            <w:proofErr w:type="spellStart"/>
            <w:r w:rsidRPr="00B606D3">
              <w:rPr>
                <w:i/>
              </w:rPr>
              <w:t>Opinion</w:t>
            </w:r>
            <w:proofErr w:type="spellEnd"/>
          </w:p>
        </w:tc>
      </w:tr>
      <w:tr w:rsidR="00AA32AB" w14:paraId="0E7CFFAF" w14:textId="77777777" w:rsidTr="001A186D">
        <w:tc>
          <w:tcPr>
            <w:tcW w:w="440" w:type="dxa"/>
          </w:tcPr>
          <w:p w14:paraId="18D3A08B" w14:textId="77777777" w:rsidR="00AA32AB" w:rsidRDefault="00AA32AB">
            <w:r>
              <w:t>5</w:t>
            </w:r>
          </w:p>
        </w:tc>
        <w:tc>
          <w:tcPr>
            <w:tcW w:w="6237" w:type="dxa"/>
          </w:tcPr>
          <w:p w14:paraId="09C2B4CA" w14:textId="77777777" w:rsidR="00AA32AB" w:rsidRPr="006242AC" w:rsidRDefault="00AA32AB">
            <w:pPr>
              <w:rPr>
                <w:color w:val="FF0000"/>
                <w:rPrChange w:id="14" w:author="Jorge Dias" w:date="2014-11-22T08:33:00Z">
                  <w:rPr/>
                </w:rPrChange>
              </w:rPr>
            </w:pPr>
            <w:r w:rsidRPr="006242AC">
              <w:rPr>
                <w:color w:val="FF0000"/>
                <w:rPrChange w:id="15" w:author="Jorge Dias" w:date="2014-11-22T08:33:00Z">
                  <w:rPr/>
                </w:rPrChange>
              </w:rPr>
              <w:t>Como você lida com os novos desafios e novidades sobre o novo projeto?</w:t>
            </w:r>
          </w:p>
        </w:tc>
        <w:tc>
          <w:tcPr>
            <w:tcW w:w="1701" w:type="dxa"/>
          </w:tcPr>
          <w:p w14:paraId="0D9E5704" w14:textId="77777777" w:rsidR="00AA32AB" w:rsidRPr="00B606D3" w:rsidRDefault="00AA32AB">
            <w:pPr>
              <w:rPr>
                <w:i/>
              </w:rPr>
            </w:pPr>
            <w:r w:rsidRPr="00B606D3">
              <w:rPr>
                <w:i/>
              </w:rPr>
              <w:t>Experience</w:t>
            </w:r>
          </w:p>
        </w:tc>
      </w:tr>
      <w:tr w:rsidR="00AA32AB" w14:paraId="2F8ED9B8" w14:textId="77777777" w:rsidTr="001A186D">
        <w:tc>
          <w:tcPr>
            <w:tcW w:w="440" w:type="dxa"/>
          </w:tcPr>
          <w:p w14:paraId="6C699E22" w14:textId="77777777" w:rsidR="00AA32AB" w:rsidRDefault="00AA32AB">
            <w:r>
              <w:t>6</w:t>
            </w:r>
          </w:p>
        </w:tc>
        <w:tc>
          <w:tcPr>
            <w:tcW w:w="6237" w:type="dxa"/>
          </w:tcPr>
          <w:p w14:paraId="2AE47C15" w14:textId="77777777" w:rsidR="00AA32AB" w:rsidRDefault="00AA32AB" w:rsidP="00AF7190">
            <w:r w:rsidRPr="006242AC">
              <w:rPr>
                <w:color w:val="FF0000"/>
                <w:rPrChange w:id="16" w:author="Jorge Dias" w:date="2014-11-22T08:36:00Z">
                  <w:rPr/>
                </w:rPrChange>
              </w:rPr>
              <w:t xml:space="preserve">Como você aprende sobre </w:t>
            </w:r>
            <w:r w:rsidR="00AF7190" w:rsidRPr="006242AC">
              <w:rPr>
                <w:color w:val="FF0000"/>
                <w:rPrChange w:id="17" w:author="Jorge Dias" w:date="2014-11-22T08:36:00Z">
                  <w:rPr/>
                </w:rPrChange>
              </w:rPr>
              <w:t>um</w:t>
            </w:r>
            <w:r w:rsidRPr="006242AC">
              <w:rPr>
                <w:color w:val="FF0000"/>
                <w:rPrChange w:id="18" w:author="Jorge Dias" w:date="2014-11-22T08:36:00Z">
                  <w:rPr/>
                </w:rPrChange>
              </w:rPr>
              <w:t xml:space="preserve"> projeto</w:t>
            </w:r>
            <w:r w:rsidR="00AF7190" w:rsidRPr="006242AC">
              <w:rPr>
                <w:color w:val="FF0000"/>
                <w:rPrChange w:id="19" w:author="Jorge Dias" w:date="2014-11-22T08:36:00Z">
                  <w:rPr/>
                </w:rPrChange>
              </w:rPr>
              <w:t xml:space="preserve"> novo</w:t>
            </w:r>
            <w:r w:rsidRPr="006242AC">
              <w:rPr>
                <w:color w:val="FF0000"/>
                <w:rPrChange w:id="20" w:author="Jorge Dias" w:date="2014-11-22T08:36:00Z">
                  <w:rPr/>
                </w:rPrChange>
              </w:rPr>
              <w:t xml:space="preserve">? </w:t>
            </w:r>
            <w:r w:rsidR="0032652B" w:rsidRPr="006242AC">
              <w:rPr>
                <w:color w:val="FF0000"/>
                <w:rPrChange w:id="21" w:author="Jorge Dias" w:date="2014-11-22T08:36:00Z">
                  <w:rPr/>
                </w:rPrChange>
              </w:rPr>
              <w:t xml:space="preserve">O </w:t>
            </w:r>
            <w:proofErr w:type="spellStart"/>
            <w:r w:rsidR="0032652B" w:rsidRPr="006242AC">
              <w:rPr>
                <w:color w:val="FF0000"/>
                <w:rPrChange w:id="22" w:author="Jorge Dias" w:date="2014-11-22T08:36:00Z">
                  <w:rPr/>
                </w:rPrChange>
              </w:rPr>
              <w:t>quê</w:t>
            </w:r>
            <w:proofErr w:type="spellEnd"/>
            <w:r w:rsidR="0032652B" w:rsidRPr="006242AC">
              <w:rPr>
                <w:color w:val="FF0000"/>
                <w:rPrChange w:id="23" w:author="Jorge Dias" w:date="2014-11-22T08:36:00Z">
                  <w:rPr/>
                </w:rPrChange>
              </w:rPr>
              <w:t xml:space="preserve"> v</w:t>
            </w:r>
            <w:r w:rsidR="00ED463F" w:rsidRPr="006242AC">
              <w:rPr>
                <w:color w:val="FF0000"/>
                <w:rPrChange w:id="24" w:author="Jorge Dias" w:date="2014-11-22T08:36:00Z">
                  <w:rPr/>
                </w:rPrChange>
              </w:rPr>
              <w:t>ocê</w:t>
            </w:r>
            <w:r w:rsidR="0032652B" w:rsidRPr="006242AC">
              <w:rPr>
                <w:color w:val="FF0000"/>
                <w:rPrChange w:id="25" w:author="Jorge Dias" w:date="2014-11-22T08:36:00Z">
                  <w:rPr/>
                </w:rPrChange>
              </w:rPr>
              <w:t xml:space="preserve"> aprende</w:t>
            </w:r>
            <w:r w:rsidR="00ED463F" w:rsidRPr="006242AC">
              <w:rPr>
                <w:color w:val="FF0000"/>
                <w:rPrChange w:id="26" w:author="Jorge Dias" w:date="2014-11-22T08:36:00Z">
                  <w:rPr/>
                </w:rPrChange>
              </w:rPr>
              <w:t>?</w:t>
            </w:r>
          </w:p>
        </w:tc>
        <w:tc>
          <w:tcPr>
            <w:tcW w:w="1701" w:type="dxa"/>
          </w:tcPr>
          <w:p w14:paraId="1A7903AE" w14:textId="77777777" w:rsidR="00AA32AB" w:rsidRPr="00B606D3" w:rsidRDefault="00AA32AB">
            <w:pPr>
              <w:rPr>
                <w:i/>
              </w:rPr>
            </w:pPr>
            <w:r w:rsidRPr="00B606D3">
              <w:rPr>
                <w:i/>
              </w:rPr>
              <w:t>Experience</w:t>
            </w:r>
          </w:p>
        </w:tc>
      </w:tr>
      <w:tr w:rsidR="00ED463F" w14:paraId="1DDC84D5" w14:textId="77777777" w:rsidTr="001A186D">
        <w:trPr>
          <w:ins w:id="27" w:author="Jorge Dias" w:date="2014-11-22T07:47:00Z"/>
        </w:trPr>
        <w:tc>
          <w:tcPr>
            <w:tcW w:w="440" w:type="dxa"/>
          </w:tcPr>
          <w:p w14:paraId="16432177" w14:textId="77777777" w:rsidR="00ED463F" w:rsidRDefault="00ED463F">
            <w:pPr>
              <w:rPr>
                <w:ins w:id="28" w:author="Jorge Dias" w:date="2014-11-22T07:47:00Z"/>
              </w:rPr>
            </w:pPr>
            <w:ins w:id="29" w:author="Jorge Dias" w:date="2014-11-22T07:48:00Z">
              <w:r>
                <w:t>7</w:t>
              </w:r>
            </w:ins>
          </w:p>
        </w:tc>
        <w:tc>
          <w:tcPr>
            <w:tcW w:w="6237" w:type="dxa"/>
          </w:tcPr>
          <w:p w14:paraId="28679FDC" w14:textId="77777777" w:rsidR="00ED463F" w:rsidRDefault="00ED463F" w:rsidP="00AF7190">
            <w:pPr>
              <w:rPr>
                <w:ins w:id="30" w:author="Jorge Dias" w:date="2014-11-22T07:47:00Z"/>
              </w:rPr>
            </w:pPr>
            <w:ins w:id="31" w:author="Jorge Dias" w:date="2014-11-22T07:47:00Z">
              <w:r w:rsidRPr="006242AC">
                <w:rPr>
                  <w:color w:val="FF0000"/>
                  <w:rPrChange w:id="32" w:author="Jorge Dias" w:date="2014-11-22T08:38:00Z">
                    <w:rPr/>
                  </w:rPrChange>
                </w:rPr>
                <w:t xml:space="preserve">O que você tem aprendido com as equipes de projetos que você participa ou participou? Como a equipe facilitou o seu </w:t>
              </w:r>
              <w:r w:rsidRPr="006242AC">
                <w:rPr>
                  <w:color w:val="FF0000"/>
                  <w:rPrChange w:id="33" w:author="Jorge Dias" w:date="2014-11-22T08:38:00Z">
                    <w:rPr/>
                  </w:rPrChange>
                </w:rPr>
                <w:lastRenderedPageBreak/>
                <w:t xml:space="preserve">aprendizado? </w:t>
              </w:r>
              <w:r w:rsidRPr="006242AC">
                <w:rPr>
                  <w:color w:val="FF0000"/>
                  <w:rPrChange w:id="34" w:author="Jorge Dias" w:date="2014-11-22T08:39:00Z">
                    <w:rPr/>
                  </w:rPrChange>
                </w:rPr>
                <w:t>Como a equipe dificultou o seu aprendizado?</w:t>
              </w:r>
            </w:ins>
          </w:p>
        </w:tc>
        <w:tc>
          <w:tcPr>
            <w:tcW w:w="1701" w:type="dxa"/>
          </w:tcPr>
          <w:p w14:paraId="2A6C754B" w14:textId="77777777" w:rsidR="00ED463F" w:rsidRPr="00B606D3" w:rsidRDefault="00ED463F">
            <w:pPr>
              <w:rPr>
                <w:ins w:id="35" w:author="Jorge Dias" w:date="2014-11-22T07:47:00Z"/>
                <w:i/>
              </w:rPr>
            </w:pPr>
            <w:proofErr w:type="spellStart"/>
            <w:ins w:id="36" w:author="Jorge Dias" w:date="2014-11-22T07:48:00Z">
              <w:r>
                <w:rPr>
                  <w:i/>
                </w:rPr>
                <w:lastRenderedPageBreak/>
                <w:t>EXperience</w:t>
              </w:r>
            </w:ins>
            <w:proofErr w:type="spellEnd"/>
          </w:p>
        </w:tc>
      </w:tr>
      <w:tr w:rsidR="00AA32AB" w14:paraId="38E51CD4" w14:textId="77777777" w:rsidTr="001A186D">
        <w:tc>
          <w:tcPr>
            <w:tcW w:w="440" w:type="dxa"/>
          </w:tcPr>
          <w:p w14:paraId="2FE096E7" w14:textId="77777777" w:rsidR="00AA32AB" w:rsidRDefault="00ED463F">
            <w:ins w:id="37" w:author="Jorge Dias" w:date="2014-11-22T07:48:00Z">
              <w:r>
                <w:lastRenderedPageBreak/>
                <w:t>8</w:t>
              </w:r>
            </w:ins>
            <w:del w:id="38" w:author="Jorge Dias" w:date="2014-11-22T07:48:00Z">
              <w:r w:rsidR="00AA32AB" w:rsidDel="00ED463F">
                <w:delText>7</w:delText>
              </w:r>
            </w:del>
          </w:p>
        </w:tc>
        <w:tc>
          <w:tcPr>
            <w:tcW w:w="6237" w:type="dxa"/>
          </w:tcPr>
          <w:p w14:paraId="5609E63F" w14:textId="77777777" w:rsidR="00AA32AB" w:rsidRDefault="00AA32AB" w:rsidP="003F46AD">
            <w:r w:rsidRPr="006242AC">
              <w:rPr>
                <w:color w:val="FF0000"/>
                <w:rPrChange w:id="39" w:author="Jorge Dias" w:date="2014-11-22T08:40:00Z">
                  <w:rPr/>
                </w:rPrChange>
              </w:rPr>
              <w:t>O que você faz quando precisa de uma informação ou quando não tem certeza de que está fazendo algo corretamente?</w:t>
            </w:r>
          </w:p>
        </w:tc>
        <w:tc>
          <w:tcPr>
            <w:tcW w:w="1701" w:type="dxa"/>
          </w:tcPr>
          <w:p w14:paraId="54D2DFEB" w14:textId="77777777" w:rsidR="00AA32AB" w:rsidRPr="00B606D3" w:rsidRDefault="00AA32AB">
            <w:pPr>
              <w:rPr>
                <w:i/>
              </w:rPr>
            </w:pPr>
            <w:r w:rsidRPr="00B606D3">
              <w:rPr>
                <w:i/>
              </w:rPr>
              <w:t>Experience</w:t>
            </w:r>
          </w:p>
        </w:tc>
      </w:tr>
      <w:tr w:rsidR="00AA32AB" w14:paraId="6A7C4837" w14:textId="77777777" w:rsidTr="001A186D">
        <w:tc>
          <w:tcPr>
            <w:tcW w:w="440" w:type="dxa"/>
          </w:tcPr>
          <w:p w14:paraId="488FBE6B" w14:textId="77777777" w:rsidR="00AA32AB" w:rsidRDefault="00ED463F">
            <w:ins w:id="40" w:author="Jorge Dias" w:date="2014-11-22T07:48:00Z">
              <w:r>
                <w:t>9</w:t>
              </w:r>
            </w:ins>
            <w:del w:id="41" w:author="Jorge Dias" w:date="2014-11-22T07:48:00Z">
              <w:r w:rsidR="00AA32AB" w:rsidDel="00ED463F">
                <w:delText>8</w:delText>
              </w:r>
            </w:del>
          </w:p>
        </w:tc>
        <w:tc>
          <w:tcPr>
            <w:tcW w:w="6237" w:type="dxa"/>
          </w:tcPr>
          <w:p w14:paraId="4D88DAB3" w14:textId="77777777" w:rsidR="00AA32AB" w:rsidRDefault="00AF7190" w:rsidP="00AF7190">
            <w:r w:rsidRPr="00832D89">
              <w:rPr>
                <w:highlight w:val="yellow"/>
                <w:rPrChange w:id="42" w:author="Jorge Dias" w:date="2014-11-22T08:45:00Z">
                  <w:rPr/>
                </w:rPrChange>
              </w:rPr>
              <w:t>Como você avalia o seu ingresso em um novo</w:t>
            </w:r>
            <w:r w:rsidR="00AA32AB" w:rsidRPr="00832D89">
              <w:rPr>
                <w:highlight w:val="yellow"/>
                <w:rPrChange w:id="43" w:author="Jorge Dias" w:date="2014-11-22T08:45:00Z">
                  <w:rPr/>
                </w:rPrChange>
              </w:rPr>
              <w:t xml:space="preserve"> de projeto</w:t>
            </w:r>
            <w:r>
              <w:t>? O que significa essa experiência para você</w:t>
            </w:r>
            <w:r w:rsidR="00AA32AB">
              <w:t>?</w:t>
            </w:r>
          </w:p>
        </w:tc>
        <w:tc>
          <w:tcPr>
            <w:tcW w:w="1701" w:type="dxa"/>
          </w:tcPr>
          <w:p w14:paraId="163AD7FA" w14:textId="77777777" w:rsidR="00AA32AB" w:rsidRPr="00B606D3" w:rsidRDefault="00AA32AB">
            <w:pPr>
              <w:rPr>
                <w:i/>
              </w:rPr>
            </w:pPr>
            <w:proofErr w:type="spellStart"/>
            <w:r w:rsidRPr="00B606D3">
              <w:rPr>
                <w:i/>
              </w:rPr>
              <w:t>Opinion</w:t>
            </w:r>
            <w:proofErr w:type="spellEnd"/>
          </w:p>
        </w:tc>
      </w:tr>
      <w:tr w:rsidR="00AA32AB" w14:paraId="01AB4524" w14:textId="77777777" w:rsidTr="001A186D">
        <w:tc>
          <w:tcPr>
            <w:tcW w:w="440" w:type="dxa"/>
          </w:tcPr>
          <w:p w14:paraId="3CEB613D" w14:textId="77777777" w:rsidR="00AA32AB" w:rsidRDefault="00ED463F">
            <w:ins w:id="44" w:author="Jorge Dias" w:date="2014-11-22T07:48:00Z">
              <w:r>
                <w:t>10</w:t>
              </w:r>
            </w:ins>
            <w:del w:id="45" w:author="Jorge Dias" w:date="2014-11-22T07:48:00Z">
              <w:r w:rsidR="00AA32AB" w:rsidDel="00ED463F">
                <w:delText>9</w:delText>
              </w:r>
            </w:del>
          </w:p>
        </w:tc>
        <w:tc>
          <w:tcPr>
            <w:tcW w:w="6237" w:type="dxa"/>
          </w:tcPr>
          <w:p w14:paraId="2CFE3348" w14:textId="77777777" w:rsidR="00AA32AB" w:rsidRDefault="00AA32AB" w:rsidP="005A0555">
            <w:r w:rsidRPr="006242AC">
              <w:rPr>
                <w:color w:val="FF0000"/>
                <w:highlight w:val="yellow"/>
                <w:rPrChange w:id="46" w:author="Jorge Dias" w:date="2014-11-22T08:39:00Z">
                  <w:rPr/>
                </w:rPrChange>
              </w:rPr>
              <w:t>O que você aprende a cada nova experiência em um projeto?</w:t>
            </w:r>
          </w:p>
        </w:tc>
        <w:tc>
          <w:tcPr>
            <w:tcW w:w="1701" w:type="dxa"/>
          </w:tcPr>
          <w:p w14:paraId="2F022DFE" w14:textId="77777777" w:rsidR="00AA32AB" w:rsidRPr="00B606D3" w:rsidRDefault="00AA32AB">
            <w:pPr>
              <w:rPr>
                <w:i/>
              </w:rPr>
            </w:pPr>
            <w:r w:rsidRPr="00B606D3">
              <w:rPr>
                <w:i/>
              </w:rPr>
              <w:t>Experience</w:t>
            </w:r>
          </w:p>
        </w:tc>
      </w:tr>
      <w:tr w:rsidR="00AA32AB" w14:paraId="45AFF3A2" w14:textId="77777777" w:rsidTr="001A186D">
        <w:tc>
          <w:tcPr>
            <w:tcW w:w="440" w:type="dxa"/>
          </w:tcPr>
          <w:p w14:paraId="22881DB8" w14:textId="77777777" w:rsidR="00AA32AB" w:rsidRDefault="00AA32AB">
            <w:r>
              <w:t>1</w:t>
            </w:r>
            <w:ins w:id="47" w:author="Jorge Dias" w:date="2014-11-22T07:48:00Z">
              <w:r w:rsidR="00ED463F">
                <w:t>1</w:t>
              </w:r>
            </w:ins>
            <w:del w:id="48" w:author="Jorge Dias" w:date="2014-11-22T07:48:00Z">
              <w:r w:rsidDel="00ED463F">
                <w:delText>0</w:delText>
              </w:r>
            </w:del>
          </w:p>
        </w:tc>
        <w:tc>
          <w:tcPr>
            <w:tcW w:w="6237" w:type="dxa"/>
          </w:tcPr>
          <w:p w14:paraId="1E8EA82C" w14:textId="77777777" w:rsidR="00AA32AB" w:rsidRDefault="00AA32AB" w:rsidP="00ED463F">
            <w:pPr>
              <w:rPr>
                <w:ins w:id="49" w:author="Jorge Dias" w:date="2014-11-22T08:48:00Z"/>
                <w:color w:val="FF0000"/>
              </w:rPr>
            </w:pPr>
            <w:r w:rsidRPr="00832D89">
              <w:rPr>
                <w:color w:val="FF0000"/>
                <w:rPrChange w:id="50" w:author="Jorge Dias" w:date="2014-11-22T08:47:00Z">
                  <w:rPr/>
                </w:rPrChange>
              </w:rPr>
              <w:t xml:space="preserve">Como suas experiências anteriores </w:t>
            </w:r>
            <w:r w:rsidR="00AF7190" w:rsidRPr="00832D89">
              <w:rPr>
                <w:color w:val="FF0000"/>
                <w:rPrChange w:id="51" w:author="Jorge Dias" w:date="2014-11-22T08:47:00Z">
                  <w:rPr/>
                </w:rPrChange>
              </w:rPr>
              <w:t xml:space="preserve">ajudam/dificultam </w:t>
            </w:r>
            <w:r w:rsidRPr="00832D89">
              <w:rPr>
                <w:color w:val="FF0000"/>
                <w:rPrChange w:id="52" w:author="Jorge Dias" w:date="2014-11-22T08:47:00Z">
                  <w:rPr/>
                </w:rPrChange>
              </w:rPr>
              <w:t>seu desempenho em um novo projeto?</w:t>
            </w:r>
          </w:p>
          <w:p w14:paraId="035284FD" w14:textId="77777777" w:rsidR="00832D89" w:rsidRDefault="00832D89" w:rsidP="00ED463F">
            <w:pPr>
              <w:rPr>
                <w:ins w:id="53" w:author="Jorge Dias" w:date="2014-11-22T08:48:00Z"/>
                <w:color w:val="FF0000"/>
              </w:rPr>
            </w:pPr>
          </w:p>
          <w:p w14:paraId="0FC48819" w14:textId="77777777" w:rsidR="00832D89" w:rsidRDefault="00832D89" w:rsidP="00ED463F">
            <w:pPr>
              <w:rPr>
                <w:ins w:id="54" w:author="Jorge Dias" w:date="2014-11-22T08:50:00Z"/>
                <w:color w:val="FF0000"/>
              </w:rPr>
            </w:pPr>
            <w:ins w:id="55" w:author="Jorge Dias" w:date="2014-11-22T08:48:00Z">
              <w:r>
                <w:rPr>
                  <w:color w:val="FF0000"/>
                </w:rPr>
                <w:t>O que significa ser PMO pra você?</w:t>
              </w:r>
            </w:ins>
          </w:p>
          <w:p w14:paraId="5AE8D2B1" w14:textId="157F2751" w:rsidR="00832D89" w:rsidRDefault="00832D89" w:rsidP="00ED463F">
            <w:ins w:id="56" w:author="Jorge Dias" w:date="2014-11-22T08:50:00Z">
              <w:r>
                <w:rPr>
                  <w:color w:val="FF0000"/>
                </w:rPr>
                <w:t>Como você acha que as pessoas da equipe aprendem com você?</w:t>
              </w:r>
            </w:ins>
            <w:bookmarkStart w:id="57" w:name="_GoBack"/>
            <w:bookmarkEnd w:id="57"/>
          </w:p>
        </w:tc>
        <w:tc>
          <w:tcPr>
            <w:tcW w:w="1701" w:type="dxa"/>
          </w:tcPr>
          <w:p w14:paraId="30E7BFA5" w14:textId="77777777" w:rsidR="00AA32AB" w:rsidRPr="00B606D3" w:rsidRDefault="00AA32AB">
            <w:pPr>
              <w:rPr>
                <w:i/>
              </w:rPr>
            </w:pPr>
            <w:r w:rsidRPr="00B606D3">
              <w:rPr>
                <w:i/>
              </w:rPr>
              <w:t>Experience</w:t>
            </w:r>
          </w:p>
        </w:tc>
      </w:tr>
    </w:tbl>
    <w:p w14:paraId="0A226DC3" w14:textId="77777777" w:rsidR="00115D43" w:rsidRDefault="00115D43"/>
    <w:p w14:paraId="65D9987F" w14:textId="77777777" w:rsidR="00AF7190" w:rsidRDefault="00AF7190"/>
    <w:sectPr w:rsidR="00AF71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nielson" w:date="2014-11-18T13:30:00Z" w:initials="A">
    <w:p w14:paraId="483C95DB" w14:textId="77777777" w:rsidR="00AF7190" w:rsidRDefault="00AF7190">
      <w:pPr>
        <w:pStyle w:val="Textodecomentrio"/>
      </w:pPr>
      <w:r>
        <w:rPr>
          <w:rStyle w:val="Refdecomentrio"/>
        </w:rPr>
        <w:annotationRef/>
      </w:r>
      <w:r>
        <w:t>O que você entende por movimentação? Isso vai estar claro para os engenheiros pesquisados?</w:t>
      </w:r>
    </w:p>
  </w:comment>
  <w:comment w:id="1" w:author="Anielson" w:date="2014-11-18T13:30:00Z" w:initials="A">
    <w:p w14:paraId="574DDFE1" w14:textId="77777777" w:rsidR="00AF7190" w:rsidRDefault="00AF7190">
      <w:pPr>
        <w:pStyle w:val="Textodecomentrio"/>
      </w:pPr>
      <w:r>
        <w:rPr>
          <w:rStyle w:val="Refdecomentrio"/>
        </w:rPr>
        <w:annotationRef/>
      </w:r>
      <w:r>
        <w:t>Dois verbos. Escolher apenas um deles.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83C95DB" w15:done="0"/>
  <w15:commentEx w15:paraId="574DDFE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057448"/>
    <w:multiLevelType w:val="hybridMultilevel"/>
    <w:tmpl w:val="B1F6C9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9D06B5"/>
    <w:multiLevelType w:val="hybridMultilevel"/>
    <w:tmpl w:val="F9E426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C54250"/>
    <w:multiLevelType w:val="hybridMultilevel"/>
    <w:tmpl w:val="A58670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rge Dias">
    <w15:presenceInfo w15:providerId="None" w15:userId="Jorge Di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2CC"/>
    <w:rsid w:val="00100179"/>
    <w:rsid w:val="00115D43"/>
    <w:rsid w:val="00117EF1"/>
    <w:rsid w:val="0014213F"/>
    <w:rsid w:val="001A186D"/>
    <w:rsid w:val="001A2AA9"/>
    <w:rsid w:val="00236AC6"/>
    <w:rsid w:val="0025397A"/>
    <w:rsid w:val="002E627F"/>
    <w:rsid w:val="00325E47"/>
    <w:rsid w:val="0032652B"/>
    <w:rsid w:val="00375218"/>
    <w:rsid w:val="003851D8"/>
    <w:rsid w:val="003F46AD"/>
    <w:rsid w:val="004A4AF0"/>
    <w:rsid w:val="00570F26"/>
    <w:rsid w:val="00594B85"/>
    <w:rsid w:val="005A0555"/>
    <w:rsid w:val="006242AC"/>
    <w:rsid w:val="0063227B"/>
    <w:rsid w:val="006C2552"/>
    <w:rsid w:val="00717DF9"/>
    <w:rsid w:val="008142CC"/>
    <w:rsid w:val="00832D89"/>
    <w:rsid w:val="008F78BB"/>
    <w:rsid w:val="00921476"/>
    <w:rsid w:val="009C2360"/>
    <w:rsid w:val="009C5D86"/>
    <w:rsid w:val="009F681F"/>
    <w:rsid w:val="009F7D0D"/>
    <w:rsid w:val="00A10F0E"/>
    <w:rsid w:val="00AA32AB"/>
    <w:rsid w:val="00AF7190"/>
    <w:rsid w:val="00B13F2D"/>
    <w:rsid w:val="00B2133A"/>
    <w:rsid w:val="00B606D3"/>
    <w:rsid w:val="00B61623"/>
    <w:rsid w:val="00BC6D23"/>
    <w:rsid w:val="00BD344F"/>
    <w:rsid w:val="00C300A5"/>
    <w:rsid w:val="00C86822"/>
    <w:rsid w:val="00CD1582"/>
    <w:rsid w:val="00DB00AB"/>
    <w:rsid w:val="00DD7EC9"/>
    <w:rsid w:val="00E955E9"/>
    <w:rsid w:val="00ED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9308B"/>
  <w15:docId w15:val="{7A076177-BD08-459A-AC90-011A2710A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5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5D4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17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7DF9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AF719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F719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F719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F719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F719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356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Dias</dc:creator>
  <cp:lastModifiedBy>Jorge Dias</cp:lastModifiedBy>
  <cp:revision>7</cp:revision>
  <dcterms:created xsi:type="dcterms:W3CDTF">2014-11-18T14:56:00Z</dcterms:created>
  <dcterms:modified xsi:type="dcterms:W3CDTF">2014-11-22T11:50:00Z</dcterms:modified>
</cp:coreProperties>
</file>